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95B" w:rsidRDefault="0006352A">
      <w:pPr>
        <w:rPr>
          <w:rFonts w:ascii="Arial" w:hAnsi="Arial" w:cs="Arial"/>
          <w:color w:val="222426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8DC"/>
        </w:rPr>
        <w:t>I</w:t>
      </w:r>
      <w:r>
        <w:rPr>
          <w:rFonts w:ascii="Arial" w:hAnsi="Arial" w:cs="Arial"/>
          <w:color w:val="222426"/>
          <w:sz w:val="23"/>
          <w:szCs w:val="23"/>
          <w:shd w:val="clear" w:color="auto" w:fill="FFF8DC"/>
        </w:rPr>
        <w:t>nsertion sort is the algorithm of choice either when the data is nearly sorted or when the problem size is small</w:t>
      </w:r>
      <w:r>
        <w:rPr>
          <w:rFonts w:ascii="Arial" w:hAnsi="Arial" w:cs="Arial"/>
          <w:color w:val="222426"/>
          <w:sz w:val="23"/>
          <w:szCs w:val="23"/>
          <w:shd w:val="clear" w:color="auto" w:fill="FFF8DC"/>
        </w:rPr>
        <w:t>.</w:t>
      </w:r>
    </w:p>
    <w:p w:rsidR="00283888" w:rsidRPr="00283888" w:rsidRDefault="00283888" w:rsidP="00283888">
      <w:pPr>
        <w:shd w:val="clear" w:color="auto" w:fill="FFFFFF"/>
        <w:spacing w:after="0" w:line="420" w:lineRule="atLeast"/>
        <w:textAlignment w:val="baseline"/>
        <w:rPr>
          <w:ins w:id="0" w:author="Unknown"/>
          <w:rFonts w:ascii="inherit" w:eastAsia="Times New Roman" w:hAnsi="inherit" w:cs="Arial"/>
          <w:color w:val="555555"/>
          <w:sz w:val="23"/>
          <w:szCs w:val="23"/>
          <w:lang w:eastAsia="en-IN"/>
        </w:rPr>
      </w:pPr>
      <w:ins w:id="1" w:author="Unknown">
        <w:r w:rsidRPr="00283888">
          <w:rPr>
            <w:rFonts w:ascii="inherit" w:eastAsia="Times New Roman" w:hAnsi="inherit" w:cs="Arial"/>
            <w:b/>
            <w:bCs/>
            <w:color w:val="555555"/>
            <w:sz w:val="23"/>
            <w:szCs w:val="23"/>
            <w:bdr w:val="none" w:sz="0" w:space="0" w:color="auto" w:frame="1"/>
            <w:lang w:eastAsia="en-IN"/>
          </w:rPr>
          <w:t>Insertion Sort</w:t>
        </w:r>
        <w:r w:rsidRPr="00283888">
          <w:rPr>
            <w:rFonts w:ascii="inherit" w:eastAsia="Times New Roman" w:hAnsi="inherit" w:cs="Arial"/>
            <w:color w:val="555555"/>
            <w:sz w:val="23"/>
            <w:szCs w:val="23"/>
            <w:lang w:eastAsia="en-IN"/>
          </w:rPr>
          <w:t> is an efficient</w:t>
        </w:r>
        <w:r w:rsidRPr="00283888">
          <w:rPr>
            <w:rFonts w:ascii="inherit" w:eastAsia="Times New Roman" w:hAnsi="inherit" w:cs="Arial"/>
            <w:b/>
            <w:bCs/>
            <w:color w:val="555555"/>
            <w:sz w:val="23"/>
            <w:szCs w:val="23"/>
            <w:bdr w:val="none" w:sz="0" w:space="0" w:color="auto" w:frame="1"/>
            <w:lang w:eastAsia="en-IN"/>
          </w:rPr>
          <w:t> algorithm</w:t>
        </w:r>
        <w:r w:rsidRPr="00283888">
          <w:rPr>
            <w:rFonts w:ascii="inherit" w:eastAsia="Times New Roman" w:hAnsi="inherit" w:cs="Arial"/>
            <w:color w:val="555555"/>
            <w:sz w:val="23"/>
            <w:szCs w:val="23"/>
            <w:lang w:eastAsia="en-IN"/>
          </w:rPr>
          <w:t> for sorting a small number of elements. It is similar to sort a hand of playing cards.</w:t>
        </w:r>
      </w:ins>
      <w:r>
        <w:rPr>
          <w:rFonts w:ascii="inherit" w:eastAsia="Times New Roman" w:hAnsi="inherit" w:cs="Arial"/>
          <w:noProof/>
          <w:color w:val="E87C2E"/>
          <w:sz w:val="23"/>
          <w:szCs w:val="23"/>
          <w:bdr w:val="none" w:sz="0" w:space="0" w:color="auto" w:frame="1"/>
          <w:lang w:eastAsia="en-IN"/>
        </w:rPr>
        <w:drawing>
          <wp:inline distT="0" distB="0" distL="0" distR="0">
            <wp:extent cx="1375410" cy="1200785"/>
            <wp:effectExtent l="0" t="0" r="0" b="0"/>
            <wp:docPr id="1" name="Picture 1" descr="http://freefeast.info/wp-content/uploads/2013/01/Insertion-Sort-Playing-Cards.jpe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reefeast.info/wp-content/uploads/2013/01/Insertion-Sort-Playing-Cards.jpe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888" w:rsidRPr="00283888" w:rsidRDefault="00283888" w:rsidP="00283888">
      <w:pPr>
        <w:shd w:val="clear" w:color="auto" w:fill="FFFFFF"/>
        <w:spacing w:after="0" w:line="420" w:lineRule="atLeast"/>
        <w:textAlignment w:val="baseline"/>
        <w:rPr>
          <w:ins w:id="2" w:author="Unknown"/>
          <w:rFonts w:ascii="inherit" w:eastAsia="Times New Roman" w:hAnsi="inherit" w:cs="Arial"/>
          <w:color w:val="555555"/>
          <w:sz w:val="23"/>
          <w:szCs w:val="23"/>
          <w:lang w:eastAsia="en-IN"/>
        </w:rPr>
      </w:pPr>
      <w:ins w:id="3" w:author="Unknown">
        <w:r w:rsidRPr="00283888">
          <w:rPr>
            <w:rFonts w:ascii="inherit" w:eastAsia="Times New Roman" w:hAnsi="inherit" w:cs="Arial"/>
            <w:b/>
            <w:bCs/>
            <w:color w:val="555555"/>
            <w:sz w:val="23"/>
            <w:szCs w:val="23"/>
            <w:bdr w:val="none" w:sz="0" w:space="0" w:color="auto" w:frame="1"/>
            <w:lang w:eastAsia="en-IN"/>
          </w:rPr>
          <w:t>Playing a card</w:t>
        </w:r>
        <w:r w:rsidRPr="00283888">
          <w:rPr>
            <w:rFonts w:ascii="inherit" w:eastAsia="Times New Roman" w:hAnsi="inherit" w:cs="Arial"/>
            <w:color w:val="555555"/>
            <w:sz w:val="23"/>
            <w:szCs w:val="23"/>
            <w:lang w:eastAsia="en-IN"/>
          </w:rPr>
          <w:t> is one of the techniques of sorting and in Insertion Sort we follow following steps.</w:t>
        </w:r>
      </w:ins>
    </w:p>
    <w:p w:rsidR="00283888" w:rsidRPr="00283888" w:rsidRDefault="00283888" w:rsidP="00283888">
      <w:pPr>
        <w:shd w:val="clear" w:color="auto" w:fill="FFFFFF"/>
        <w:spacing w:after="390" w:line="420" w:lineRule="atLeast"/>
        <w:textAlignment w:val="baseline"/>
        <w:rPr>
          <w:ins w:id="4" w:author="Unknown"/>
          <w:rFonts w:ascii="inherit" w:eastAsia="Times New Roman" w:hAnsi="inherit" w:cs="Arial"/>
          <w:color w:val="555555"/>
          <w:sz w:val="23"/>
          <w:szCs w:val="23"/>
          <w:lang w:eastAsia="en-IN"/>
        </w:rPr>
      </w:pPr>
      <w:ins w:id="5" w:author="Unknown">
        <w:r w:rsidRPr="00283888">
          <w:rPr>
            <w:rFonts w:ascii="inherit" w:eastAsia="Times New Roman" w:hAnsi="inherit" w:cs="Arial"/>
            <w:color w:val="555555"/>
            <w:sz w:val="23"/>
            <w:szCs w:val="23"/>
            <w:lang w:eastAsia="en-IN"/>
          </w:rPr>
          <w:t>– Start with an empty left hand and cards face down on the table.</w:t>
        </w:r>
      </w:ins>
    </w:p>
    <w:p w:rsidR="00283888" w:rsidRPr="00283888" w:rsidRDefault="00283888" w:rsidP="00283888">
      <w:pPr>
        <w:shd w:val="clear" w:color="auto" w:fill="FFFFFF"/>
        <w:spacing w:after="390" w:line="420" w:lineRule="atLeast"/>
        <w:textAlignment w:val="baseline"/>
        <w:rPr>
          <w:ins w:id="6" w:author="Unknown"/>
          <w:rFonts w:ascii="inherit" w:eastAsia="Times New Roman" w:hAnsi="inherit" w:cs="Arial"/>
          <w:color w:val="555555"/>
          <w:sz w:val="23"/>
          <w:szCs w:val="23"/>
          <w:lang w:eastAsia="en-IN"/>
        </w:rPr>
      </w:pPr>
      <w:ins w:id="7" w:author="Unknown">
        <w:r w:rsidRPr="00283888">
          <w:rPr>
            <w:rFonts w:ascii="inherit" w:eastAsia="Times New Roman" w:hAnsi="inherit" w:cs="Arial"/>
            <w:color w:val="555555"/>
            <w:sz w:val="23"/>
            <w:szCs w:val="23"/>
            <w:lang w:eastAsia="en-IN"/>
          </w:rPr>
          <w:t>– Then remove one card at a time from the table and Insert it into the correct position in the left hand.</w:t>
        </w:r>
      </w:ins>
    </w:p>
    <w:p w:rsidR="00283888" w:rsidRPr="00283888" w:rsidRDefault="00283888" w:rsidP="00283888">
      <w:pPr>
        <w:shd w:val="clear" w:color="auto" w:fill="FFFFFF"/>
        <w:spacing w:line="420" w:lineRule="atLeast"/>
        <w:textAlignment w:val="baseline"/>
        <w:rPr>
          <w:ins w:id="8" w:author="Unknown"/>
          <w:rFonts w:ascii="inherit" w:eastAsia="Times New Roman" w:hAnsi="inherit" w:cs="Arial"/>
          <w:color w:val="555555"/>
          <w:sz w:val="23"/>
          <w:szCs w:val="23"/>
          <w:lang w:eastAsia="en-IN"/>
        </w:rPr>
      </w:pPr>
      <w:ins w:id="9" w:author="Unknown">
        <w:r w:rsidRPr="00283888">
          <w:rPr>
            <w:rFonts w:ascii="inherit" w:eastAsia="Times New Roman" w:hAnsi="inherit" w:cs="Arial"/>
            <w:color w:val="555555"/>
            <w:sz w:val="23"/>
            <w:szCs w:val="23"/>
            <w:lang w:eastAsia="en-IN"/>
          </w:rPr>
          <w:t>– To find a correct position for a card, we compare it with each of the cards already in the hand from right to left.</w:t>
        </w:r>
      </w:ins>
    </w:p>
    <w:p w:rsidR="0006352A" w:rsidRDefault="00283888">
      <w:r>
        <w:rPr>
          <w:noProof/>
          <w:lang w:eastAsia="en-IN"/>
        </w:rPr>
        <w:drawing>
          <wp:inline distT="0" distB="0" distL="0" distR="0">
            <wp:extent cx="5731510" cy="4047228"/>
            <wp:effectExtent l="0" t="0" r="2540" b="0"/>
            <wp:docPr id="3" name="Picture 3" descr="http://freefeast.info/wp-content/uploads/2013/01/Insertion-Sort-Model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reefeast.info/wp-content/uploads/2013/01/Insertion-Sort-Model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7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sectPr w:rsidR="00063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D38DE"/>
    <w:multiLevelType w:val="multilevel"/>
    <w:tmpl w:val="AC2C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986E4A"/>
    <w:multiLevelType w:val="multilevel"/>
    <w:tmpl w:val="9D8A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52A"/>
    <w:rsid w:val="0006352A"/>
    <w:rsid w:val="00283888"/>
    <w:rsid w:val="00E3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38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88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8388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83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283888"/>
  </w:style>
  <w:style w:type="character" w:customStyle="1" w:styleId="post-author">
    <w:name w:val="post-author"/>
    <w:basedOn w:val="DefaultParagraphFont"/>
    <w:rsid w:val="00283888"/>
  </w:style>
  <w:style w:type="character" w:customStyle="1" w:styleId="entry-date">
    <w:name w:val="entry-date"/>
    <w:basedOn w:val="DefaultParagraphFont"/>
    <w:rsid w:val="00283888"/>
  </w:style>
  <w:style w:type="character" w:customStyle="1" w:styleId="meta-no-display">
    <w:name w:val="meta-no-display"/>
    <w:basedOn w:val="DefaultParagraphFont"/>
    <w:rsid w:val="00283888"/>
  </w:style>
  <w:style w:type="character" w:customStyle="1" w:styleId="date">
    <w:name w:val="date"/>
    <w:basedOn w:val="DefaultParagraphFont"/>
    <w:rsid w:val="00283888"/>
  </w:style>
  <w:style w:type="character" w:customStyle="1" w:styleId="post-category">
    <w:name w:val="post-category"/>
    <w:basedOn w:val="DefaultParagraphFont"/>
    <w:rsid w:val="00283888"/>
  </w:style>
  <w:style w:type="character" w:customStyle="1" w:styleId="a2alabel">
    <w:name w:val="a2a_label"/>
    <w:basedOn w:val="DefaultParagraphFont"/>
    <w:rsid w:val="00283888"/>
  </w:style>
  <w:style w:type="character" w:styleId="Strong">
    <w:name w:val="Strong"/>
    <w:basedOn w:val="DefaultParagraphFont"/>
    <w:uiPriority w:val="22"/>
    <w:qFormat/>
    <w:rsid w:val="0028388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8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38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88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8388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83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283888"/>
  </w:style>
  <w:style w:type="character" w:customStyle="1" w:styleId="post-author">
    <w:name w:val="post-author"/>
    <w:basedOn w:val="DefaultParagraphFont"/>
    <w:rsid w:val="00283888"/>
  </w:style>
  <w:style w:type="character" w:customStyle="1" w:styleId="entry-date">
    <w:name w:val="entry-date"/>
    <w:basedOn w:val="DefaultParagraphFont"/>
    <w:rsid w:val="00283888"/>
  </w:style>
  <w:style w:type="character" w:customStyle="1" w:styleId="meta-no-display">
    <w:name w:val="meta-no-display"/>
    <w:basedOn w:val="DefaultParagraphFont"/>
    <w:rsid w:val="00283888"/>
  </w:style>
  <w:style w:type="character" w:customStyle="1" w:styleId="date">
    <w:name w:val="date"/>
    <w:basedOn w:val="DefaultParagraphFont"/>
    <w:rsid w:val="00283888"/>
  </w:style>
  <w:style w:type="character" w:customStyle="1" w:styleId="post-category">
    <w:name w:val="post-category"/>
    <w:basedOn w:val="DefaultParagraphFont"/>
    <w:rsid w:val="00283888"/>
  </w:style>
  <w:style w:type="character" w:customStyle="1" w:styleId="a2alabel">
    <w:name w:val="a2a_label"/>
    <w:basedOn w:val="DefaultParagraphFont"/>
    <w:rsid w:val="00283888"/>
  </w:style>
  <w:style w:type="character" w:styleId="Strong">
    <w:name w:val="Strong"/>
    <w:basedOn w:val="DefaultParagraphFont"/>
    <w:uiPriority w:val="22"/>
    <w:qFormat/>
    <w:rsid w:val="0028388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8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3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17465">
                      <w:marLeft w:val="0"/>
                      <w:marRight w:val="0"/>
                      <w:marTop w:val="5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60425">
                          <w:marLeft w:val="0"/>
                          <w:marRight w:val="0"/>
                          <w:marTop w:val="5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898875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1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8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0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19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33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32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300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11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20476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9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reefeast.info/general-it-articles/insertion-sort-pseudo-code-of-insertion-sort-insertion-sort-in-data-structure/attachment/insertion-sort-playing-card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542</Characters>
  <Application>Microsoft Office Word</Application>
  <DocSecurity>0</DocSecurity>
  <Lines>4</Lines>
  <Paragraphs>1</Paragraphs>
  <ScaleCrop>false</ScaleCrop>
  <Company>Microsoft</Company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Thangaprabhu Chandrasekhar</cp:lastModifiedBy>
  <cp:revision>2</cp:revision>
  <dcterms:created xsi:type="dcterms:W3CDTF">2016-03-16T16:07:00Z</dcterms:created>
  <dcterms:modified xsi:type="dcterms:W3CDTF">2016-03-16T16:17:00Z</dcterms:modified>
</cp:coreProperties>
</file>